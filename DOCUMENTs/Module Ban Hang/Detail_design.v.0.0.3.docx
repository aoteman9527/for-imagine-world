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B5" w:rsidRDefault="00D05C90">
      <w:pPr>
        <w:pStyle w:val="Heading1"/>
      </w:pPr>
      <w:r>
        <w:t>Track Change</w:t>
      </w:r>
    </w:p>
    <w:p w:rsidR="000F73B5" w:rsidRDefault="00D05C90">
      <w:pPr>
        <w:pStyle w:val="ListParagraph"/>
        <w:numPr>
          <w:ilvl w:val="0"/>
          <w:numId w:val="1"/>
        </w:numPr>
      </w:pPr>
      <w:r>
        <w:t>Version 2 : add detail of Importer Csv file</w:t>
      </w:r>
    </w:p>
    <w:p w:rsidR="00296B4D" w:rsidRDefault="00296B4D">
      <w:pPr>
        <w:pStyle w:val="ListParagraph"/>
        <w:numPr>
          <w:ilvl w:val="0"/>
          <w:numId w:val="1"/>
        </w:numPr>
      </w:pPr>
      <w:r>
        <w:t>Version 3 : Add images for manage image of each type product</w:t>
      </w:r>
    </w:p>
    <w:p w:rsidR="000F73B5" w:rsidRDefault="000F73B5">
      <w:pPr>
        <w:pStyle w:val="DefaultStyle"/>
      </w:pPr>
    </w:p>
    <w:p w:rsidR="000F73B5" w:rsidRDefault="00D05C90">
      <w:pPr>
        <w:pStyle w:val="Heading1"/>
      </w:pPr>
      <w:r>
        <w:t>Show san pham</w:t>
      </w:r>
    </w:p>
    <w:p w:rsidR="000F73B5" w:rsidRDefault="000F73B5">
      <w:pPr>
        <w:pStyle w:val="DefaultStyle"/>
      </w:pPr>
    </w:p>
    <w:p w:rsidR="000F73B5" w:rsidRDefault="00D05C90">
      <w:pPr>
        <w:pStyle w:val="DefaultStyle"/>
      </w:pPr>
      <w:r>
        <w:t xml:space="preserve">Product : </w:t>
      </w:r>
    </w:p>
    <w:p w:rsidR="000F73B5" w:rsidRDefault="00D05C90">
      <w:pPr>
        <w:pStyle w:val="DefaultStyle"/>
      </w:pPr>
      <w:r>
        <w:t>- Name</w:t>
      </w:r>
    </w:p>
    <w:p w:rsidR="000F73B5" w:rsidRDefault="00D05C90">
      <w:pPr>
        <w:pStyle w:val="DefaultStyle"/>
      </w:pPr>
      <w:r>
        <w:t>- Description</w:t>
      </w:r>
    </w:p>
    <w:p w:rsidR="000F73B5" w:rsidRDefault="00D05C90">
      <w:pPr>
        <w:pStyle w:val="DefaultStyle"/>
      </w:pPr>
      <w:r>
        <w:t>- Price</w:t>
      </w:r>
    </w:p>
    <w:p w:rsidR="000F73B5" w:rsidRDefault="00D05C90">
      <w:pPr>
        <w:pStyle w:val="DefaultStyle"/>
      </w:pPr>
      <w:r>
        <w:t>- Product_code</w:t>
      </w:r>
    </w:p>
    <w:p w:rsidR="000F73B5" w:rsidRDefault="00D05C90">
      <w:pPr>
        <w:pStyle w:val="DefaultStyle"/>
      </w:pPr>
      <w:r>
        <w:t>- Product amount</w:t>
      </w:r>
    </w:p>
    <w:p w:rsidR="000F73B5" w:rsidRDefault="00D05C90">
      <w:pPr>
        <w:pStyle w:val="DefaultStyle"/>
      </w:pPr>
      <w:r>
        <w:t>- last_update_date</w:t>
      </w:r>
    </w:p>
    <w:p w:rsidR="000F73B5" w:rsidRDefault="00D05C90">
      <w:pPr>
        <w:pStyle w:val="DefaultStyle"/>
      </w:pPr>
      <w:r>
        <w:t xml:space="preserve">- </w:t>
      </w:r>
      <w:r>
        <w:rPr>
          <w:color w:val="FF0000"/>
        </w:rPr>
        <w:t>Tags</w:t>
      </w:r>
    </w:p>
    <w:p w:rsidR="000F73B5" w:rsidRDefault="000F73B5">
      <w:pPr>
        <w:pStyle w:val="DefaultStyle"/>
      </w:pPr>
    </w:p>
    <w:p w:rsidR="000F73B5" w:rsidRDefault="00D05C90">
      <w:pPr>
        <w:pStyle w:val="DefaultStyle"/>
      </w:pPr>
      <w:r>
        <w:t>Product Table</w:t>
      </w:r>
    </w:p>
    <w:p w:rsidR="000F73B5" w:rsidRDefault="000F73B5">
      <w:pPr>
        <w:pStyle w:val="DefaultStyle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7"/>
      </w:tblGrid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DefaultStyle"/>
            </w:pPr>
            <w:r>
              <w:t>id_product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DefaultStyle"/>
            </w:pPr>
            <w:r>
              <w:t>name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DefaultStyle"/>
            </w:pPr>
            <w:r>
              <w:t>description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DefaultStyle"/>
            </w:pPr>
            <w:r>
              <w:t>price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product_code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product_amount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bookmarkStart w:id="0" w:name="__DdeLink__10_79352236"/>
            <w:bookmarkEnd w:id="0"/>
            <w:r>
              <w:t>last_update_date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BC7287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C7287" w:rsidRDefault="00BC7287">
            <w:pPr>
              <w:pStyle w:val="TableContents"/>
            </w:pPr>
            <w:ins w:id="1" w:author="letuan" w:date="2014-03-15T19:44:00Z">
              <w:r>
                <w:t>image_url</w:t>
              </w:r>
            </w:ins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C7287" w:rsidRDefault="00BC7287" w:rsidP="00D05C90">
            <w:pPr>
              <w:pStyle w:val="TableContents"/>
            </w:pPr>
            <w:ins w:id="2" w:author="letuan" w:date="2014-03-15T19:44:00Z">
              <w:r>
                <w:t>Separate by</w:t>
              </w:r>
            </w:ins>
            <w:ins w:id="3" w:author="letuan" w:date="2014-03-15T20:01:00Z">
              <w:r w:rsidR="005B506B">
                <w:t xml:space="preserve"> </w:t>
              </w:r>
            </w:ins>
            <w:ins w:id="4" w:author="letuan" w:date="2014-03-15T20:15:00Z">
              <w:r w:rsidR="00D05C90">
                <w:t>@</w:t>
              </w:r>
            </w:ins>
            <w:bookmarkStart w:id="5" w:name="_GoBack"/>
            <w:bookmarkEnd w:id="5"/>
            <w:ins w:id="6" w:author="letuan" w:date="2014-03-15T19:44:00Z">
              <w:r>
                <w:t xml:space="preserve"> example : </w:t>
              </w:r>
              <w:r>
                <w:lastRenderedPageBreak/>
                <w:t>“http://www....</w:t>
              </w:r>
            </w:ins>
            <w:ins w:id="7" w:author="letuan" w:date="2014-03-15T20:15:00Z">
              <w:r w:rsidR="00D05C90">
                <w:t>@</w:t>
              </w:r>
            </w:ins>
            <w:ins w:id="8" w:author="letuan" w:date="2014-03-15T19:44:00Z">
              <w:r>
                <w:t>http://.....”</w:t>
              </w:r>
            </w:ins>
          </w:p>
        </w:tc>
      </w:tr>
    </w:tbl>
    <w:p w:rsidR="000F73B5" w:rsidRDefault="000F73B5">
      <w:pPr>
        <w:pStyle w:val="DefaultStyle"/>
      </w:pPr>
    </w:p>
    <w:p w:rsidR="000F73B5" w:rsidRDefault="00D05C90">
      <w:pPr>
        <w:pStyle w:val="DefaultStyle"/>
      </w:pPr>
      <w:r>
        <w:t>Tag Table</w:t>
      </w:r>
    </w:p>
    <w:tbl>
      <w:tblPr>
        <w:tblW w:w="0" w:type="auto"/>
        <w:tblInd w:w="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12"/>
        <w:gridCol w:w="4986"/>
      </w:tblGrid>
      <w:tr w:rsidR="000F73B5">
        <w:tc>
          <w:tcPr>
            <w:tcW w:w="5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id_tag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5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5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description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</w:tbl>
    <w:p w:rsidR="000F73B5" w:rsidRDefault="000F73B5">
      <w:pPr>
        <w:pStyle w:val="DefaultStyle"/>
      </w:pPr>
    </w:p>
    <w:p w:rsidR="000F73B5" w:rsidRDefault="00D05C90">
      <w:pPr>
        <w:pStyle w:val="DefaultStyle"/>
      </w:pPr>
      <w:r>
        <w:t>Product_tag table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4"/>
      </w:tblGrid>
      <w:tr w:rsidR="000F73B5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id_product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  <w:tr w:rsidR="000F73B5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D05C90">
            <w:pPr>
              <w:pStyle w:val="TableContents"/>
            </w:pPr>
            <w:r>
              <w:t>id_tag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F73B5" w:rsidRDefault="000F73B5">
            <w:pPr>
              <w:pStyle w:val="TableContents"/>
            </w:pPr>
          </w:p>
        </w:tc>
      </w:tr>
    </w:tbl>
    <w:p w:rsidR="000F73B5" w:rsidRDefault="000F73B5">
      <w:pPr>
        <w:pStyle w:val="DefaultStyle"/>
      </w:pPr>
    </w:p>
    <w:p w:rsidR="000F73B5" w:rsidRDefault="000F73B5">
      <w:pPr>
        <w:pStyle w:val="DefaultStyle"/>
      </w:pPr>
    </w:p>
    <w:p w:rsidR="000F73B5" w:rsidRDefault="00D05C90">
      <w:pPr>
        <w:pStyle w:val="Heading1"/>
      </w:pPr>
      <w:r>
        <w:t>Importer Csv file</w:t>
      </w:r>
    </w:p>
    <w:p w:rsidR="000F73B5" w:rsidRDefault="00D05C90">
      <w:pPr>
        <w:pStyle w:val="DefaultStyle"/>
      </w:pPr>
      <w:r>
        <w:t>- M</w:t>
      </w:r>
      <w:r>
        <w:t>ộ</w:t>
      </w:r>
      <w:r>
        <w:t>t giao di</w:t>
      </w:r>
      <w:r>
        <w:t>ệ</w:t>
      </w:r>
      <w:r>
        <w:t>n upload file csv</w:t>
      </w:r>
    </w:p>
    <w:p w:rsidR="000F73B5" w:rsidRDefault="00D05C90">
      <w:pPr>
        <w:pStyle w:val="DefaultStyle"/>
        <w:numPr>
          <w:ilvl w:val="0"/>
          <w:numId w:val="2"/>
        </w:numPr>
      </w:pPr>
      <w:r>
        <w:t xml:space="preserve">url : </w:t>
      </w:r>
    </w:p>
    <w:p w:rsidR="000F73B5" w:rsidRDefault="00D05C90">
      <w:pPr>
        <w:pStyle w:val="DefaultStyle"/>
        <w:numPr>
          <w:ilvl w:val="1"/>
          <w:numId w:val="2"/>
        </w:numPr>
      </w:pPr>
      <w:r>
        <w:t>/csv/upload</w:t>
      </w:r>
    </w:p>
    <w:p w:rsidR="000F73B5" w:rsidRDefault="00D05C90">
      <w:pPr>
        <w:pStyle w:val="DefaultStyle"/>
        <w:numPr>
          <w:ilvl w:val="1"/>
          <w:numId w:val="2"/>
        </w:numPr>
      </w:pPr>
      <w:r>
        <w:t>/csv/save</w:t>
      </w:r>
    </w:p>
    <w:p w:rsidR="000F73B5" w:rsidRDefault="00D05C90">
      <w:pPr>
        <w:pStyle w:val="DefaultStyle"/>
        <w:numPr>
          <w:ilvl w:val="0"/>
          <w:numId w:val="2"/>
        </w:numPr>
      </w:pPr>
      <w:r>
        <w:t>components</w:t>
      </w:r>
    </w:p>
    <w:p w:rsidR="000F73B5" w:rsidRDefault="00D05C90">
      <w:pPr>
        <w:pStyle w:val="DefaultStyle"/>
      </w:pPr>
      <w:r>
        <w:t>- x</w:t>
      </w:r>
      <w:r>
        <w:t>ử</w:t>
      </w:r>
      <w:r>
        <w:t xml:space="preserve"> lý file đư</w:t>
      </w:r>
      <w:r>
        <w:t>ợ</w:t>
      </w:r>
      <w:r>
        <w:t>c upload s</w:t>
      </w:r>
      <w:r>
        <w:t>ẽ</w:t>
      </w:r>
      <w:r>
        <w:t xml:space="preserve"> ghi xu</w:t>
      </w:r>
      <w:r>
        <w:t>ố</w:t>
      </w:r>
      <w:r>
        <w:t>ng /tmp/&lt;</w:t>
      </w:r>
      <w:r>
        <w:t>imagine-world-products-yyyyMMdd.csv&gt;</w:t>
      </w:r>
    </w:p>
    <w:p w:rsidR="000F73B5" w:rsidRDefault="00D05C90">
      <w:pPr>
        <w:pStyle w:val="DefaultStyle"/>
      </w:pPr>
      <w:r>
        <w:t>- Run code import file đư</w:t>
      </w:r>
      <w:r>
        <w:t>ợ</w:t>
      </w:r>
      <w:r>
        <w:t xml:space="preserve">c upload vào database </w:t>
      </w:r>
      <w:r>
        <w:rPr>
          <w:b/>
        </w:rPr>
        <w:t>– Done</w:t>
      </w:r>
      <w:r>
        <w:t xml:space="preserve"> </w:t>
      </w:r>
    </w:p>
    <w:p w:rsidR="000F73B5" w:rsidRDefault="00D05C90">
      <w:pPr>
        <w:pStyle w:val="DefaultStyle"/>
      </w:pPr>
      <w:r>
        <w:t xml:space="preserve">- Sau khi import rename file to /&lt;imagine-world-products-yyyyMMdd.csv&gt;.done </w:t>
      </w:r>
    </w:p>
    <w:p w:rsidR="000F73B5" w:rsidRDefault="00D05C90">
      <w:pPr>
        <w:pStyle w:val="Heading2"/>
      </w:pPr>
      <w:r>
        <w:t>CSv file structor</w:t>
      </w:r>
    </w:p>
    <w:p w:rsidR="000F73B5" w:rsidRDefault="00D05C90">
      <w:pPr>
        <w:pStyle w:val="DefaultStyle"/>
      </w:pPr>
      <w:r>
        <w:t>Refer file template_import_product.v.0.0.1.csv</w:t>
      </w:r>
    </w:p>
    <w:p w:rsidR="000F73B5" w:rsidRDefault="000F73B5">
      <w:pPr>
        <w:pStyle w:val="DefaultStyle"/>
      </w:pPr>
    </w:p>
    <w:p w:rsidR="000F73B5" w:rsidRDefault="000F73B5">
      <w:pPr>
        <w:pStyle w:val="DefaultStyle"/>
      </w:pPr>
    </w:p>
    <w:p w:rsidR="000F73B5" w:rsidRDefault="000F73B5">
      <w:pPr>
        <w:pStyle w:val="DefaultStyle"/>
      </w:pPr>
    </w:p>
    <w:sectPr w:rsidR="000F73B5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roman"/>
    <w:notTrueType/>
    <w:pitch w:val="default"/>
  </w:font>
  <w:font w:name="Lohit Hindi">
    <w:panose1 w:val="020006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278FD"/>
    <w:multiLevelType w:val="multilevel"/>
    <w:tmpl w:val="8EB2A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6BE4CEB"/>
    <w:multiLevelType w:val="multilevel"/>
    <w:tmpl w:val="1ED8908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CE0513"/>
    <w:multiLevelType w:val="multilevel"/>
    <w:tmpl w:val="B4804A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F73B5"/>
    <w:rsid w:val="000F73B5"/>
    <w:rsid w:val="00296B4D"/>
    <w:rsid w:val="005B506B"/>
    <w:rsid w:val="00A77551"/>
    <w:rsid w:val="00B00357"/>
    <w:rsid w:val="00BC7287"/>
    <w:rsid w:val="00D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DefaultStyle"/>
    <w:pPr>
      <w:keepNext/>
      <w:keepLines/>
      <w:spacing w:after="0"/>
      <w:ind w:left="706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sz w:val="26"/>
      <w:szCs w:val="2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Styl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letuan </dc:creator>
  <cp:lastModifiedBy>letuan</cp:lastModifiedBy>
  <cp:revision>20</cp:revision>
  <dcterms:created xsi:type="dcterms:W3CDTF">2014-02-03T06:12:00Z</dcterms:created>
  <dcterms:modified xsi:type="dcterms:W3CDTF">2014-03-15T13:15:00Z</dcterms:modified>
</cp:coreProperties>
</file>